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5472E" w14:textId="088F98D6" w:rsidR="004B187C" w:rsidRPr="004B187C" w:rsidRDefault="004B187C">
      <w:pPr>
        <w:rPr>
          <w:rFonts w:ascii="Bookman Old Style" w:hAnsi="Bookman Old Style" w:cs="Vijaya"/>
          <w:sz w:val="28"/>
          <w:szCs w:val="28"/>
        </w:rPr>
      </w:pPr>
      <w:r>
        <w:rPr>
          <w:rFonts w:ascii="Bookman Old Style" w:hAnsi="Bookman Old Style" w:cs="Vijaya"/>
          <w:sz w:val="28"/>
          <w:szCs w:val="28"/>
        </w:rPr>
        <w:t>Verslag</w:t>
      </w:r>
    </w:p>
    <w:p w14:paraId="7F736536" w14:textId="3B1AEDE5" w:rsidR="00946C2B" w:rsidRPr="007537A0" w:rsidRDefault="0098364F">
      <w:pPr>
        <w:rPr>
          <w:rFonts w:ascii="Bookman Old Style" w:eastAsia="Times New Roman" w:hAnsi="Bookman Old Style" w:cs="Vijaya"/>
          <w:lang w:eastAsia="nl-NL"/>
        </w:rPr>
      </w:pPr>
      <w:r w:rsidRPr="007537A0">
        <w:rPr>
          <w:rFonts w:ascii="Bookman Old Style" w:hAnsi="Bookman Old Style" w:cs="Vijaya"/>
        </w:rPr>
        <w:t xml:space="preserve">Big data </w:t>
      </w:r>
      <w:r w:rsidR="002477B4" w:rsidRPr="007537A0">
        <w:rPr>
          <w:rFonts w:ascii="Bookman Old Style" w:hAnsi="Bookman Old Style" w:cs="Vijaya"/>
        </w:rPr>
        <w:t xml:space="preserve">wordt steeds belangrijker in de bio-informatica wereld. Om goed met dit soort data </w:t>
      </w:r>
      <w:r w:rsidR="008D2F53" w:rsidRPr="007537A0">
        <w:rPr>
          <w:rFonts w:ascii="Bookman Old Style" w:hAnsi="Bookman Old Style" w:cs="Vijaya"/>
        </w:rPr>
        <w:t xml:space="preserve">om te kunnen gaan, zijn er verschillende </w:t>
      </w:r>
      <w:r w:rsidR="00AE7486" w:rsidRPr="007537A0">
        <w:rPr>
          <w:rFonts w:ascii="Bookman Old Style" w:hAnsi="Bookman Old Style" w:cs="Vijaya"/>
        </w:rPr>
        <w:t>omgevingen</w:t>
      </w:r>
      <w:r w:rsidR="008D2F53" w:rsidRPr="007537A0">
        <w:rPr>
          <w:rFonts w:ascii="Bookman Old Style" w:hAnsi="Bookman Old Style" w:cs="Vijaya"/>
        </w:rPr>
        <w:t xml:space="preserve"> </w:t>
      </w:r>
      <w:r w:rsidR="00F60BC3" w:rsidRPr="007537A0">
        <w:rPr>
          <w:rFonts w:ascii="Bookman Old Style" w:hAnsi="Bookman Old Style" w:cs="Vijaya"/>
        </w:rPr>
        <w:t xml:space="preserve">die gebruikt kunnen worden. </w:t>
      </w:r>
      <w:r w:rsidR="00AE7486" w:rsidRPr="007537A0">
        <w:rPr>
          <w:rFonts w:ascii="Bookman Old Style" w:hAnsi="Bookman Old Style" w:cs="Vijaya"/>
        </w:rPr>
        <w:t xml:space="preserve">Een </w:t>
      </w:r>
      <w:r w:rsidR="00CF2EC5" w:rsidRPr="007537A0">
        <w:rPr>
          <w:rFonts w:ascii="Bookman Old Style" w:hAnsi="Bookman Old Style" w:cs="Vijaya"/>
        </w:rPr>
        <w:t xml:space="preserve">van die omgevingen is </w:t>
      </w:r>
      <w:proofErr w:type="spellStart"/>
      <w:r w:rsidR="00CF2EC5" w:rsidRPr="007537A0">
        <w:rPr>
          <w:rFonts w:ascii="Bookman Old Style" w:hAnsi="Bookman Old Style" w:cs="Vijaya"/>
        </w:rPr>
        <w:t>Hadoop</w:t>
      </w:r>
      <w:proofErr w:type="spellEnd"/>
      <w:r w:rsidR="00CF2EC5" w:rsidRPr="007537A0">
        <w:rPr>
          <w:rFonts w:ascii="Bookman Old Style" w:hAnsi="Bookman Old Style" w:cs="Vijaya"/>
        </w:rPr>
        <w:t>.</w:t>
      </w:r>
      <w:ins w:id="0" w:author="carleen rossing">
        <w:r w:rsidR="000F380B" w:rsidRPr="007537A0">
          <w:rPr>
            <w:rFonts w:ascii="Bookman Old Style" w:hAnsi="Bookman Old Style" w:cs="Vijaya"/>
          </w:rPr>
          <w:t xml:space="preserve"> </w:t>
        </w:r>
      </w:ins>
      <w:proofErr w:type="spellStart"/>
      <w:r w:rsidR="00BD4F2D" w:rsidRPr="007537A0">
        <w:rPr>
          <w:rFonts w:ascii="Bookman Old Style" w:hAnsi="Bookman Old Style" w:cs="Vijaya"/>
        </w:rPr>
        <w:t>Had</w:t>
      </w:r>
      <w:r w:rsidR="008C2485" w:rsidRPr="007537A0">
        <w:rPr>
          <w:rFonts w:ascii="Bookman Old Style" w:hAnsi="Bookman Old Style" w:cs="Vijaya"/>
        </w:rPr>
        <w:t>oop</w:t>
      </w:r>
      <w:proofErr w:type="spellEnd"/>
      <w:r w:rsidR="008C2485" w:rsidRPr="007537A0">
        <w:rPr>
          <w:rFonts w:ascii="Bookman Old Style" w:hAnsi="Bookman Old Style" w:cs="Vijaya"/>
        </w:rPr>
        <w:t xml:space="preserve"> </w:t>
      </w:r>
      <w:r w:rsidR="00965459" w:rsidRPr="007537A0">
        <w:rPr>
          <w:rFonts w:ascii="Bookman Old Style" w:hAnsi="Bookman Old Style" w:cs="Vijaya"/>
        </w:rPr>
        <w:t xml:space="preserve">heeft een </w:t>
      </w:r>
      <w:proofErr w:type="spellStart"/>
      <w:r w:rsidR="00965459" w:rsidRPr="007537A0">
        <w:rPr>
          <w:rFonts w:ascii="Bookman Old Style" w:hAnsi="Bookman Old Style" w:cs="Vijaya"/>
        </w:rPr>
        <w:t>hadoop</w:t>
      </w:r>
      <w:proofErr w:type="spellEnd"/>
      <w:r w:rsidR="00965459" w:rsidRPr="007537A0">
        <w:rPr>
          <w:rFonts w:ascii="Bookman Old Style" w:hAnsi="Bookman Old Style" w:cs="Vijaya"/>
        </w:rPr>
        <w:t xml:space="preserve"> </w:t>
      </w:r>
      <w:proofErr w:type="spellStart"/>
      <w:r w:rsidR="00965459" w:rsidRPr="007537A0">
        <w:rPr>
          <w:rFonts w:ascii="Bookman Old Style" w:hAnsi="Bookman Old Style" w:cs="Vijaya"/>
        </w:rPr>
        <w:t>distributed</w:t>
      </w:r>
      <w:proofErr w:type="spellEnd"/>
      <w:r w:rsidR="00965459" w:rsidRPr="007537A0">
        <w:rPr>
          <w:rFonts w:ascii="Bookman Old Style" w:hAnsi="Bookman Old Style" w:cs="Vijaya"/>
        </w:rPr>
        <w:t xml:space="preserve"> filesystem (</w:t>
      </w:r>
      <w:proofErr w:type="spellStart"/>
      <w:r w:rsidR="00965459" w:rsidRPr="007537A0">
        <w:rPr>
          <w:rFonts w:ascii="Bookman Old Style" w:hAnsi="Bookman Old Style" w:cs="Vijaya"/>
        </w:rPr>
        <w:t>hdfs</w:t>
      </w:r>
      <w:proofErr w:type="spellEnd"/>
      <w:r w:rsidR="00965459" w:rsidRPr="007537A0">
        <w:rPr>
          <w:rFonts w:ascii="Bookman Old Style" w:hAnsi="Bookman Old Style" w:cs="Vijaya"/>
        </w:rPr>
        <w:t xml:space="preserve">) waar gemakkelijk een grote hoeveelheid data op kan staan. </w:t>
      </w:r>
      <w:proofErr w:type="spellStart"/>
      <w:r w:rsidR="00965459" w:rsidRPr="007537A0">
        <w:rPr>
          <w:rFonts w:ascii="Bookman Old Style" w:hAnsi="Bookman Old Style" w:cs="Vijaya"/>
        </w:rPr>
        <w:t>Hadoop</w:t>
      </w:r>
      <w:proofErr w:type="spellEnd"/>
      <w:r w:rsidR="00965459" w:rsidRPr="007537A0">
        <w:rPr>
          <w:rFonts w:ascii="Bookman Old Style" w:hAnsi="Bookman Old Style" w:cs="Vijaya"/>
        </w:rPr>
        <w:t xml:space="preserve"> heeft een </w:t>
      </w:r>
      <w:proofErr w:type="spellStart"/>
      <w:r w:rsidR="00965459" w:rsidRPr="007537A0">
        <w:rPr>
          <w:rFonts w:ascii="Bookman Old Style" w:hAnsi="Bookman Old Style" w:cs="Vijaya"/>
        </w:rPr>
        <w:t>framewor</w:t>
      </w:r>
      <w:r w:rsidR="006746AB" w:rsidRPr="007537A0">
        <w:rPr>
          <w:rFonts w:ascii="Bookman Old Style" w:hAnsi="Bookman Old Style" w:cs="Vijaya"/>
        </w:rPr>
        <w:t>k</w:t>
      </w:r>
      <w:proofErr w:type="spellEnd"/>
      <w:r w:rsidR="00965459" w:rsidRPr="007537A0">
        <w:rPr>
          <w:rFonts w:ascii="Bookman Old Style" w:hAnsi="Bookman Old Style" w:cs="Vijaya"/>
        </w:rPr>
        <w:t xml:space="preserve"> genaamd </w:t>
      </w:r>
      <w:proofErr w:type="spellStart"/>
      <w:r w:rsidR="00965459" w:rsidRPr="007537A0">
        <w:rPr>
          <w:rFonts w:ascii="Bookman Old Style" w:hAnsi="Bookman Old Style" w:cs="Vijaya"/>
        </w:rPr>
        <w:t>mapreduce</w:t>
      </w:r>
      <w:proofErr w:type="spellEnd"/>
      <w:r w:rsidR="00965459" w:rsidRPr="007537A0">
        <w:rPr>
          <w:rFonts w:ascii="Bookman Old Style" w:hAnsi="Bookman Old Style" w:cs="Vijaya"/>
        </w:rPr>
        <w:t xml:space="preserve"> die grote hoeveelheden data kan an</w:t>
      </w:r>
      <w:r w:rsidR="006746AB" w:rsidRPr="007537A0">
        <w:rPr>
          <w:rFonts w:ascii="Bookman Old Style" w:hAnsi="Bookman Old Style" w:cs="Vijaya"/>
        </w:rPr>
        <w:t>a</w:t>
      </w:r>
      <w:r w:rsidR="00965459" w:rsidRPr="007537A0">
        <w:rPr>
          <w:rFonts w:ascii="Bookman Old Style" w:hAnsi="Bookman Old Style" w:cs="Vijaya"/>
        </w:rPr>
        <w:t>lyseren in parallel op grote clusters</w:t>
      </w:r>
      <w:r w:rsidR="006746AB" w:rsidRPr="007537A0">
        <w:rPr>
          <w:rFonts w:ascii="Bookman Old Style" w:hAnsi="Bookman Old Style" w:cs="Vijaya"/>
        </w:rPr>
        <w:t xml:space="preserve"> </w:t>
      </w:r>
      <w:r w:rsidR="006746AB" w:rsidRPr="007537A0">
        <w:rPr>
          <w:rFonts w:ascii="Bookman Old Style" w:eastAsia="Times New Roman" w:hAnsi="Bookman Old Style" w:cs="Vijaya"/>
          <w:lang w:eastAsia="nl-NL"/>
        </w:rPr>
        <w:t>(“</w:t>
      </w:r>
      <w:proofErr w:type="spellStart"/>
      <w:r w:rsidR="006746AB" w:rsidRPr="007537A0">
        <w:rPr>
          <w:rFonts w:ascii="Bookman Old Style" w:eastAsia="Times New Roman" w:hAnsi="Bookman Old Style" w:cs="Vijaya"/>
          <w:lang w:eastAsia="nl-NL"/>
        </w:rPr>
        <w:t>MapReduce</w:t>
      </w:r>
      <w:proofErr w:type="spellEnd"/>
      <w:r w:rsidR="006746AB" w:rsidRPr="007537A0">
        <w:rPr>
          <w:rFonts w:ascii="Bookman Old Style" w:eastAsia="Times New Roman" w:hAnsi="Bookman Old Style" w:cs="Vijaya"/>
          <w:lang w:eastAsia="nl-NL"/>
        </w:rPr>
        <w:t xml:space="preserve"> Tutorial”, </w:t>
      </w:r>
      <w:proofErr w:type="spellStart"/>
      <w:r w:rsidR="006746AB" w:rsidRPr="007537A0">
        <w:rPr>
          <w:rFonts w:ascii="Bookman Old Style" w:eastAsia="Times New Roman" w:hAnsi="Bookman Old Style" w:cs="Vijaya"/>
          <w:lang w:eastAsia="nl-NL"/>
        </w:rPr>
        <w:t>z.d.</w:t>
      </w:r>
      <w:proofErr w:type="spellEnd"/>
      <w:r w:rsidR="006746AB" w:rsidRPr="007537A0">
        <w:rPr>
          <w:rFonts w:ascii="Bookman Old Style" w:eastAsia="Times New Roman" w:hAnsi="Bookman Old Style" w:cs="Vijaya"/>
          <w:lang w:eastAsia="nl-NL"/>
        </w:rPr>
        <w:t>)</w:t>
      </w:r>
      <w:r w:rsidR="00965459" w:rsidRPr="007537A0">
        <w:rPr>
          <w:rFonts w:ascii="Bookman Old Style" w:hAnsi="Bookman Old Style" w:cs="Vijaya"/>
        </w:rPr>
        <w:t>.</w:t>
      </w:r>
      <w:r w:rsidR="007537A0" w:rsidRPr="007537A0">
        <w:rPr>
          <w:rFonts w:ascii="Bookman Old Style" w:hAnsi="Bookman Old Style" w:cs="Vijaya"/>
        </w:rPr>
        <w:t xml:space="preserve"> </w:t>
      </w:r>
      <w:proofErr w:type="spellStart"/>
      <w:r w:rsidR="00965459" w:rsidRPr="007537A0">
        <w:rPr>
          <w:rFonts w:ascii="Bookman Old Style" w:hAnsi="Bookman Old Style" w:cs="Vijaya"/>
        </w:rPr>
        <w:t>Mapreduce</w:t>
      </w:r>
      <w:proofErr w:type="spellEnd"/>
      <w:r w:rsidR="00965459" w:rsidRPr="007537A0">
        <w:rPr>
          <w:rFonts w:ascii="Bookman Old Style" w:hAnsi="Bookman Old Style" w:cs="Vijaya"/>
        </w:rPr>
        <w:t xml:space="preserve"> heeft een map gedeelte en een </w:t>
      </w:r>
      <w:proofErr w:type="spellStart"/>
      <w:r w:rsidR="00965459" w:rsidRPr="007537A0">
        <w:rPr>
          <w:rFonts w:ascii="Bookman Old Style" w:hAnsi="Bookman Old Style" w:cs="Vijaya"/>
        </w:rPr>
        <w:t>reduce</w:t>
      </w:r>
      <w:proofErr w:type="spellEnd"/>
      <w:r w:rsidR="00965459" w:rsidRPr="007537A0">
        <w:rPr>
          <w:rFonts w:ascii="Bookman Old Style" w:hAnsi="Bookman Old Style" w:cs="Vijaya"/>
        </w:rPr>
        <w:t xml:space="preserve"> deel. Het map gedeelte filtert de data die nuttig is voor een bepaald probleem en het </w:t>
      </w:r>
      <w:proofErr w:type="spellStart"/>
      <w:r w:rsidR="00965459" w:rsidRPr="007537A0">
        <w:rPr>
          <w:rFonts w:ascii="Bookman Old Style" w:hAnsi="Bookman Old Style" w:cs="Vijaya"/>
        </w:rPr>
        <w:t>reduce</w:t>
      </w:r>
      <w:proofErr w:type="spellEnd"/>
      <w:r w:rsidR="00965459" w:rsidRPr="007537A0">
        <w:rPr>
          <w:rFonts w:ascii="Bookman Old Style" w:hAnsi="Bookman Old Style" w:cs="Vijaya"/>
        </w:rPr>
        <w:t xml:space="preserve"> deel maakt de berekening op de gefilterde data.</w:t>
      </w:r>
    </w:p>
    <w:p w14:paraId="21FE60B6" w14:textId="7B4D7679" w:rsidR="00965459" w:rsidRDefault="00965459">
      <w:pPr>
        <w:rPr>
          <w:rFonts w:ascii="Bookman Old Style" w:hAnsi="Bookman Old Style" w:cs="Vijaya"/>
        </w:rPr>
      </w:pPr>
      <w:r w:rsidRPr="007537A0">
        <w:rPr>
          <w:rFonts w:ascii="Bookman Old Style" w:hAnsi="Bookman Old Style" w:cs="Vijaya"/>
        </w:rPr>
        <w:t xml:space="preserve">In dit onderzoek hebben we op een ‘grote’ eiwitsequentie (in </w:t>
      </w:r>
      <w:proofErr w:type="spellStart"/>
      <w:r w:rsidRPr="007537A0">
        <w:rPr>
          <w:rFonts w:ascii="Bookman Old Style" w:hAnsi="Bookman Old Style" w:cs="Vijaya"/>
        </w:rPr>
        <w:t>fasta</w:t>
      </w:r>
      <w:proofErr w:type="spellEnd"/>
      <w:r w:rsidRPr="007537A0">
        <w:rPr>
          <w:rFonts w:ascii="Bookman Old Style" w:hAnsi="Bookman Old Style" w:cs="Vijaya"/>
        </w:rPr>
        <w:t xml:space="preserve"> format) gedownload van </w:t>
      </w:r>
      <w:proofErr w:type="spellStart"/>
      <w:r w:rsidRPr="007537A0">
        <w:rPr>
          <w:rFonts w:ascii="Bookman Old Style" w:hAnsi="Bookman Old Style" w:cs="Vijaya"/>
        </w:rPr>
        <w:t>Uniprot</w:t>
      </w:r>
      <w:proofErr w:type="spellEnd"/>
      <w:r w:rsidRPr="007537A0">
        <w:rPr>
          <w:rFonts w:ascii="Bookman Old Style" w:hAnsi="Bookman Old Style" w:cs="Vijaya"/>
        </w:rPr>
        <w:t xml:space="preserve"> een berekening uitgevoerd. We hebben een functie geschreven die alle aminozuren telt</w:t>
      </w:r>
      <w:r w:rsidR="006746AB" w:rsidRPr="007537A0">
        <w:rPr>
          <w:rFonts w:ascii="Bookman Old Style" w:hAnsi="Bookman Old Style" w:cs="Vijaya"/>
        </w:rPr>
        <w:t xml:space="preserve"> en vervolgens het aantal voorkomen van een aminozuur vermenigvuldigt met een specifieke waarde die is meegegeven in het script. Hierbij is een waarde -1 apolair, 0 neutraal en +1 polair. Als voorbeeld komt het Aminozuur R (Arginine), is een polair aminozuur, 4 keer voor in de sequentie, dan is de berekening voor dat aminozuur 4 * +1 is 4. Als alle aminozuren zijn geteld en vermenigvuldigd, worden de berekende getallen bij elkaar opgeteld. Vervolgens wordt er gekeken of dit getal positief, neutraal of negatief is, of te wel polair, neutraal en apolair.</w:t>
      </w:r>
    </w:p>
    <w:p w14:paraId="1FD0C5E3" w14:textId="77777777" w:rsidR="004B187C" w:rsidRDefault="004B187C" w:rsidP="004B187C">
      <w:pPr>
        <w:rPr>
          <w:rFonts w:ascii="Bookman Old Style" w:hAnsi="Bookman Old Style" w:cs="Vijaya"/>
        </w:rPr>
      </w:pPr>
      <w:r>
        <w:rPr>
          <w:rFonts w:ascii="Bookman Old Style" w:hAnsi="Bookman Old Style" w:cs="Vijaya"/>
        </w:rPr>
        <w:t xml:space="preserve">Om te kijken of het script wel functioneert, is er eerst een testsequentie gemaakt </w:t>
      </w:r>
      <w:proofErr w:type="gramStart"/>
      <w:r>
        <w:rPr>
          <w:rFonts w:ascii="Bookman Old Style" w:hAnsi="Bookman Old Style" w:cs="Vijaya"/>
        </w:rPr>
        <w:t>met</w:t>
      </w:r>
      <w:proofErr w:type="gramEnd"/>
      <w:r>
        <w:rPr>
          <w:rFonts w:ascii="Bookman Old Style" w:hAnsi="Bookman Old Style" w:cs="Vijaya"/>
        </w:rPr>
        <w:t xml:space="preserve"> een verkorte sequentie “ACGAPPEL”. Hier hebben we zelf de aminozuren geteld en vermenigvuldigd met de polariteitwaarde. Deze waarde hebben we vergeleken met de waarde die uit het script komt. De zelf berekende waarde en de waarde uit het script kwamen overeen met elkaar.</w:t>
      </w:r>
    </w:p>
    <w:p w14:paraId="236899FE" w14:textId="3082E2FD" w:rsidR="007537A0" w:rsidRDefault="007537A0">
      <w:pPr>
        <w:rPr>
          <w:rFonts w:ascii="Bookman Old Style" w:hAnsi="Bookman Old Style" w:cs="Vijaya"/>
        </w:rPr>
      </w:pPr>
      <w:r>
        <w:rPr>
          <w:rFonts w:ascii="Bookman Old Style" w:hAnsi="Bookman Old Style" w:cs="Vijaya"/>
        </w:rPr>
        <w:t xml:space="preserve">De eiwitsequentie die we voor dit onderzoek gekozen hebben, is </w:t>
      </w:r>
      <w:proofErr w:type="spellStart"/>
      <w:r>
        <w:rPr>
          <w:rFonts w:ascii="Bookman Old Style" w:hAnsi="Bookman Old Style" w:cs="Vijaya"/>
        </w:rPr>
        <w:t>haptoglobine</w:t>
      </w:r>
      <w:proofErr w:type="spellEnd"/>
      <w:r>
        <w:rPr>
          <w:rFonts w:ascii="Bookman Old Style" w:hAnsi="Bookman Old Style" w:cs="Vijaya"/>
        </w:rPr>
        <w:t xml:space="preserve">. Dit is een eiwit, wat gevormd wordt in de lever, die helpt bij </w:t>
      </w:r>
      <w:proofErr w:type="gramStart"/>
      <w:r>
        <w:rPr>
          <w:rFonts w:ascii="Bookman Old Style" w:hAnsi="Bookman Old Style" w:cs="Vijaya"/>
        </w:rPr>
        <w:t xml:space="preserve">de </w:t>
      </w:r>
      <w:r w:rsidR="004B187C">
        <w:rPr>
          <w:rFonts w:ascii="Bookman Old Style" w:hAnsi="Bookman Old Style" w:cs="Vijaya"/>
        </w:rPr>
        <w:t>transport</w:t>
      </w:r>
      <w:proofErr w:type="gramEnd"/>
      <w:r>
        <w:rPr>
          <w:rFonts w:ascii="Bookman Old Style" w:hAnsi="Bookman Old Style" w:cs="Vijaya"/>
        </w:rPr>
        <w:t xml:space="preserve"> van</w:t>
      </w:r>
      <w:r w:rsidR="004B187C">
        <w:rPr>
          <w:rFonts w:ascii="Bookman Old Style" w:hAnsi="Bookman Old Style" w:cs="Vijaya"/>
        </w:rPr>
        <w:t xml:space="preserve"> hemoglobine uit</w:t>
      </w:r>
      <w:r>
        <w:rPr>
          <w:rFonts w:ascii="Bookman Old Style" w:hAnsi="Bookman Old Style" w:cs="Vijaya"/>
        </w:rPr>
        <w:t xml:space="preserve"> rode bloedcellen. Wanneer een patiënt een te kort heeft aan </w:t>
      </w:r>
      <w:proofErr w:type="spellStart"/>
      <w:r>
        <w:rPr>
          <w:rFonts w:ascii="Bookman Old Style" w:hAnsi="Bookman Old Style" w:cs="Vijaya"/>
        </w:rPr>
        <w:t>haptoglobine</w:t>
      </w:r>
      <w:proofErr w:type="spellEnd"/>
      <w:r>
        <w:rPr>
          <w:rFonts w:ascii="Bookman Old Style" w:hAnsi="Bookman Old Style" w:cs="Vijaya"/>
        </w:rPr>
        <w:t>, kan dit leiden tot bloedarmoede</w:t>
      </w:r>
      <w:r w:rsidR="004B187C">
        <w:rPr>
          <w:rFonts w:ascii="Bookman Old Style" w:hAnsi="Bookman Old Style" w:cs="Vijaya"/>
        </w:rPr>
        <w:t xml:space="preserve">, omdat de rode bloedcellen uit elkaar vallen en niet worden gerecycled doordat hemoglobine niet wordt gebonden aan </w:t>
      </w:r>
      <w:proofErr w:type="spellStart"/>
      <w:r w:rsidR="004B187C">
        <w:rPr>
          <w:rFonts w:ascii="Bookman Old Style" w:hAnsi="Bookman Old Style" w:cs="Vijaya"/>
        </w:rPr>
        <w:t>haptoglobine</w:t>
      </w:r>
      <w:proofErr w:type="spellEnd"/>
      <w:r w:rsidR="004B187C">
        <w:rPr>
          <w:rFonts w:ascii="Bookman Old Style" w:hAnsi="Bookman Old Style" w:cs="Vijaya"/>
        </w:rPr>
        <w:t xml:space="preserve"> (</w:t>
      </w:r>
      <w:proofErr w:type="spellStart"/>
      <w:r w:rsidR="004B187C">
        <w:rPr>
          <w:rFonts w:ascii="Bookman Old Style" w:hAnsi="Bookman Old Style" w:cs="Vijaya"/>
        </w:rPr>
        <w:t>Uniprot</w:t>
      </w:r>
      <w:proofErr w:type="spellEnd"/>
      <w:r w:rsidR="004B187C">
        <w:rPr>
          <w:rFonts w:ascii="Bookman Old Style" w:hAnsi="Bookman Old Style" w:cs="Vijaya"/>
        </w:rPr>
        <w:t xml:space="preserve"> Q61646). </w:t>
      </w:r>
      <w:r w:rsidR="00993156">
        <w:rPr>
          <w:rFonts w:ascii="Bookman Old Style" w:hAnsi="Bookman Old Style" w:cs="Vijaya"/>
        </w:rPr>
        <w:t xml:space="preserve">De waarde die hieruit komt is +55, dit betekent dat de sequentie van </w:t>
      </w:r>
      <w:proofErr w:type="spellStart"/>
      <w:r w:rsidR="00993156">
        <w:rPr>
          <w:rFonts w:ascii="Bookman Old Style" w:hAnsi="Bookman Old Style" w:cs="Vijaya"/>
        </w:rPr>
        <w:t>haptoglobine</w:t>
      </w:r>
      <w:proofErr w:type="spellEnd"/>
      <w:r w:rsidR="00993156">
        <w:rPr>
          <w:rFonts w:ascii="Bookman Old Style" w:hAnsi="Bookman Old Style" w:cs="Vijaya"/>
        </w:rPr>
        <w:t xml:space="preserve"> polair is.</w:t>
      </w:r>
    </w:p>
    <w:p w14:paraId="284AD2D0" w14:textId="7BB700BC" w:rsidR="00993156" w:rsidRDefault="00993156">
      <w:pPr>
        <w:rPr>
          <w:rFonts w:ascii="Bookman Old Style" w:hAnsi="Bookman Old Style" w:cs="Vijaya"/>
        </w:rPr>
      </w:pPr>
      <w:r>
        <w:rPr>
          <w:rFonts w:ascii="Bookman Old Style" w:hAnsi="Bookman Old Style" w:cs="Vijaya"/>
        </w:rPr>
        <w:t xml:space="preserve">Het script kan redelijk simpel worden uitgebreid door bijvoorbeeld meerdere eigenschappen van aminozuren toe te voegen. Ook kunnen er meerdere eiwitsequenties worden toegevoegd aan je </w:t>
      </w:r>
      <w:proofErr w:type="spellStart"/>
      <w:r>
        <w:rPr>
          <w:rFonts w:ascii="Bookman Old Style" w:hAnsi="Bookman Old Style" w:cs="Vijaya"/>
        </w:rPr>
        <w:t>hdfs</w:t>
      </w:r>
      <w:proofErr w:type="spellEnd"/>
      <w:r>
        <w:rPr>
          <w:rFonts w:ascii="Bookman Old Style" w:hAnsi="Bookman Old Style" w:cs="Vijaya"/>
        </w:rPr>
        <w:t xml:space="preserve"> systeem, waardoor je, in theorie, meerdere berekeningen kan doen in parallel.</w:t>
      </w:r>
    </w:p>
    <w:p w14:paraId="28CC343F" w14:textId="1AE1B1AA" w:rsidR="007537A0" w:rsidRPr="007537A0" w:rsidRDefault="007537A0">
      <w:pPr>
        <w:rPr>
          <w:rFonts w:ascii="Bookman Old Style" w:hAnsi="Bookman Old Style" w:cs="Vijaya"/>
        </w:rPr>
      </w:pPr>
    </w:p>
    <w:p w14:paraId="1E814856" w14:textId="1415F27E" w:rsidR="006746AB" w:rsidRDefault="006746AB">
      <w:pPr>
        <w:rPr>
          <w:rFonts w:ascii="Bookman Old Style" w:hAnsi="Bookman Old Style" w:cs="Vijaya"/>
        </w:rPr>
      </w:pPr>
    </w:p>
    <w:p w14:paraId="2904925C" w14:textId="2F6F8AF2" w:rsidR="007537A0" w:rsidRPr="007537A0" w:rsidRDefault="007537A0">
      <w:pPr>
        <w:rPr>
          <w:rFonts w:ascii="Bookman Old Style" w:hAnsi="Bookman Old Style" w:cs="Vijaya"/>
          <w:sz w:val="28"/>
          <w:szCs w:val="28"/>
        </w:rPr>
      </w:pPr>
    </w:p>
    <w:p w14:paraId="6532303E" w14:textId="2FD6ABBA" w:rsidR="007537A0" w:rsidRPr="007537A0" w:rsidRDefault="007537A0">
      <w:pPr>
        <w:rPr>
          <w:rFonts w:ascii="Bookman Old Style" w:hAnsi="Bookman Old Style" w:cs="Vijaya"/>
          <w:sz w:val="28"/>
          <w:szCs w:val="28"/>
        </w:rPr>
      </w:pPr>
      <w:r w:rsidRPr="007537A0">
        <w:rPr>
          <w:rFonts w:ascii="Bookman Old Style" w:hAnsi="Bookman Old Style" w:cs="Vijaya"/>
          <w:sz w:val="28"/>
          <w:szCs w:val="28"/>
        </w:rPr>
        <w:t>Literatuur</w:t>
      </w:r>
    </w:p>
    <w:p w14:paraId="315C13E7" w14:textId="77777777" w:rsidR="00965459" w:rsidRPr="00965459" w:rsidRDefault="00965459" w:rsidP="00965459">
      <w:pPr>
        <w:spacing w:after="0" w:line="240" w:lineRule="auto"/>
        <w:rPr>
          <w:rFonts w:ascii="Bookman Old Style" w:eastAsia="Times New Roman" w:hAnsi="Bookman Old Style" w:cs="Vijaya"/>
          <w:lang w:eastAsia="nl-NL"/>
        </w:rPr>
      </w:pPr>
      <w:proofErr w:type="spellStart"/>
      <w:r w:rsidRPr="00965459">
        <w:rPr>
          <w:rFonts w:ascii="Bookman Old Style" w:eastAsia="Times New Roman" w:hAnsi="Bookman Old Style" w:cs="Vijaya"/>
          <w:i/>
          <w:iCs/>
          <w:lang w:eastAsia="nl-NL"/>
        </w:rPr>
        <w:t>MapReduce</w:t>
      </w:r>
      <w:proofErr w:type="spellEnd"/>
      <w:r w:rsidRPr="00965459">
        <w:rPr>
          <w:rFonts w:ascii="Bookman Old Style" w:eastAsia="Times New Roman" w:hAnsi="Bookman Old Style" w:cs="Vijaya"/>
          <w:i/>
          <w:iCs/>
          <w:lang w:eastAsia="nl-NL"/>
        </w:rPr>
        <w:t xml:space="preserve"> Tutorial</w:t>
      </w:r>
      <w:r w:rsidRPr="00965459">
        <w:rPr>
          <w:rFonts w:ascii="Bookman Old Style" w:eastAsia="Times New Roman" w:hAnsi="Bookman Old Style" w:cs="Vijaya"/>
          <w:lang w:eastAsia="nl-NL"/>
        </w:rPr>
        <w:t>. (</w:t>
      </w:r>
      <w:proofErr w:type="spellStart"/>
      <w:proofErr w:type="gramStart"/>
      <w:r w:rsidRPr="00965459">
        <w:rPr>
          <w:rFonts w:ascii="Bookman Old Style" w:eastAsia="Times New Roman" w:hAnsi="Bookman Old Style" w:cs="Vijaya"/>
          <w:lang w:eastAsia="nl-NL"/>
        </w:rPr>
        <w:t>z.d.</w:t>
      </w:r>
      <w:proofErr w:type="spellEnd"/>
      <w:proofErr w:type="gramEnd"/>
      <w:r w:rsidRPr="00965459">
        <w:rPr>
          <w:rFonts w:ascii="Bookman Old Style" w:eastAsia="Times New Roman" w:hAnsi="Bookman Old Style" w:cs="Vijaya"/>
          <w:lang w:eastAsia="nl-NL"/>
        </w:rPr>
        <w:t>). Geraadpleegd op 18 juni 2020, van https://hadoop.apache.org/docs/r1.2.1/mapred_tutorial.html</w:t>
      </w:r>
    </w:p>
    <w:p w14:paraId="04DF4D5E" w14:textId="77777777" w:rsidR="00965459" w:rsidRPr="007537A0" w:rsidRDefault="00965459">
      <w:pPr>
        <w:rPr>
          <w:rFonts w:ascii="Bookman Old Style" w:hAnsi="Bookman Old Style" w:cs="Vijaya"/>
        </w:rPr>
      </w:pPr>
    </w:p>
    <w:sectPr w:rsidR="00965459" w:rsidRPr="007537A0">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FFEB7" w14:textId="77777777" w:rsidR="00C4094A" w:rsidRDefault="00C4094A" w:rsidP="004B187C">
      <w:pPr>
        <w:spacing w:after="0" w:line="240" w:lineRule="auto"/>
      </w:pPr>
      <w:r>
        <w:separator/>
      </w:r>
    </w:p>
  </w:endnote>
  <w:endnote w:type="continuationSeparator" w:id="0">
    <w:p w14:paraId="48BCD64C" w14:textId="77777777" w:rsidR="00C4094A" w:rsidRDefault="00C4094A" w:rsidP="004B1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ijaya">
    <w:charset w:val="00"/>
    <w:family w:val="roman"/>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3688" w14:textId="77777777" w:rsidR="00C4094A" w:rsidRDefault="00C4094A" w:rsidP="004B187C">
      <w:pPr>
        <w:spacing w:after="0" w:line="240" w:lineRule="auto"/>
      </w:pPr>
      <w:r>
        <w:separator/>
      </w:r>
    </w:p>
  </w:footnote>
  <w:footnote w:type="continuationSeparator" w:id="0">
    <w:p w14:paraId="1117A25E" w14:textId="77777777" w:rsidR="00C4094A" w:rsidRDefault="00C4094A" w:rsidP="004B1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AFDD0" w14:textId="63E48D65" w:rsidR="004B187C" w:rsidRDefault="004B187C">
    <w:pPr>
      <w:pStyle w:val="Koptekst"/>
    </w:pPr>
    <w:r>
      <w:t>Ilse den Brok, Jade van Dinter, Carlijn Fransen &amp; Carleen Rossing</w:t>
    </w:r>
  </w:p>
  <w:p w14:paraId="52113D19" w14:textId="1B4F7189" w:rsidR="004B187C" w:rsidRDefault="004B187C">
    <w:pPr>
      <w:pStyle w:val="Koptekst"/>
    </w:pPr>
    <w:r>
      <w:t>Bin-3</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een rossing">
    <w15:presenceInfo w15:providerId="Windows Live" w15:userId="bcefa13e5aa8d7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F9"/>
    <w:rsid w:val="00037BFA"/>
    <w:rsid w:val="000F380B"/>
    <w:rsid w:val="001960EB"/>
    <w:rsid w:val="002477B4"/>
    <w:rsid w:val="00277FD2"/>
    <w:rsid w:val="00325398"/>
    <w:rsid w:val="00400BD7"/>
    <w:rsid w:val="004B187C"/>
    <w:rsid w:val="006746AB"/>
    <w:rsid w:val="006E17E6"/>
    <w:rsid w:val="007537A0"/>
    <w:rsid w:val="008C2485"/>
    <w:rsid w:val="008D2F53"/>
    <w:rsid w:val="00946C2B"/>
    <w:rsid w:val="00965459"/>
    <w:rsid w:val="0098364F"/>
    <w:rsid w:val="00993156"/>
    <w:rsid w:val="00A936DB"/>
    <w:rsid w:val="00AE7486"/>
    <w:rsid w:val="00B4676F"/>
    <w:rsid w:val="00BD4F2D"/>
    <w:rsid w:val="00C4094A"/>
    <w:rsid w:val="00CF2EC5"/>
    <w:rsid w:val="00E12EF9"/>
    <w:rsid w:val="00EB7C78"/>
    <w:rsid w:val="00F60BC3"/>
    <w:rsid w:val="13046F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2778"/>
  <w15:chartTrackingRefBased/>
  <w15:docId w15:val="{10E4CD57-FA4F-460C-891F-98DED689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Revisie">
    <w:name w:val="Revision"/>
    <w:hidden/>
    <w:uiPriority w:val="99"/>
    <w:semiHidden/>
    <w:rsid w:val="008C2485"/>
    <w:pPr>
      <w:spacing w:after="0" w:line="240" w:lineRule="auto"/>
    </w:pPr>
  </w:style>
  <w:style w:type="paragraph" w:styleId="Ballontekst">
    <w:name w:val="Balloon Text"/>
    <w:basedOn w:val="Standaard"/>
    <w:link w:val="BallontekstChar"/>
    <w:uiPriority w:val="99"/>
    <w:semiHidden/>
    <w:unhideWhenUsed/>
    <w:rsid w:val="008C248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C2485"/>
    <w:rPr>
      <w:rFonts w:ascii="Segoe UI" w:hAnsi="Segoe UI" w:cs="Segoe UI"/>
      <w:sz w:val="18"/>
      <w:szCs w:val="18"/>
    </w:rPr>
  </w:style>
  <w:style w:type="character" w:styleId="Hyperlink">
    <w:name w:val="Hyperlink"/>
    <w:basedOn w:val="Standaardalinea-lettertype"/>
    <w:uiPriority w:val="99"/>
    <w:semiHidden/>
    <w:unhideWhenUsed/>
    <w:rsid w:val="00965459"/>
    <w:rPr>
      <w:color w:val="0000FF"/>
      <w:u w:val="single"/>
    </w:rPr>
  </w:style>
  <w:style w:type="paragraph" w:styleId="Koptekst">
    <w:name w:val="header"/>
    <w:basedOn w:val="Standaard"/>
    <w:link w:val="KoptekstChar"/>
    <w:uiPriority w:val="99"/>
    <w:unhideWhenUsed/>
    <w:rsid w:val="004B18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B187C"/>
  </w:style>
  <w:style w:type="paragraph" w:styleId="Voettekst">
    <w:name w:val="footer"/>
    <w:basedOn w:val="Standaard"/>
    <w:link w:val="VoettekstChar"/>
    <w:uiPriority w:val="99"/>
    <w:unhideWhenUsed/>
    <w:rsid w:val="004B18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B1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9786410">
      <w:bodyDiv w:val="1"/>
      <w:marLeft w:val="0"/>
      <w:marRight w:val="0"/>
      <w:marTop w:val="0"/>
      <w:marBottom w:val="0"/>
      <w:divBdr>
        <w:top w:val="none" w:sz="0" w:space="0" w:color="auto"/>
        <w:left w:val="none" w:sz="0" w:space="0" w:color="auto"/>
        <w:bottom w:val="none" w:sz="0" w:space="0" w:color="auto"/>
        <w:right w:val="none" w:sz="0" w:space="0" w:color="auto"/>
      </w:divBdr>
      <w:divsChild>
        <w:div w:id="330374958">
          <w:marLeft w:val="0"/>
          <w:marRight w:val="0"/>
          <w:marTop w:val="0"/>
          <w:marBottom w:val="0"/>
          <w:divBdr>
            <w:top w:val="none" w:sz="0" w:space="0" w:color="auto"/>
            <w:left w:val="none" w:sz="0" w:space="0" w:color="auto"/>
            <w:bottom w:val="none" w:sz="0" w:space="0" w:color="auto"/>
            <w:right w:val="none" w:sz="0" w:space="0" w:color="auto"/>
          </w:divBdr>
        </w:div>
      </w:divsChild>
    </w:div>
    <w:div w:id="1125656498">
      <w:bodyDiv w:val="1"/>
      <w:marLeft w:val="0"/>
      <w:marRight w:val="0"/>
      <w:marTop w:val="0"/>
      <w:marBottom w:val="0"/>
      <w:divBdr>
        <w:top w:val="none" w:sz="0" w:space="0" w:color="auto"/>
        <w:left w:val="none" w:sz="0" w:space="0" w:color="auto"/>
        <w:bottom w:val="none" w:sz="0" w:space="0" w:color="auto"/>
        <w:right w:val="none" w:sz="0" w:space="0" w:color="auto"/>
      </w:divBdr>
      <w:divsChild>
        <w:div w:id="1776288980">
          <w:marLeft w:val="0"/>
          <w:marRight w:val="0"/>
          <w:marTop w:val="0"/>
          <w:marBottom w:val="0"/>
          <w:divBdr>
            <w:top w:val="none" w:sz="0" w:space="0" w:color="auto"/>
            <w:left w:val="none" w:sz="0" w:space="0" w:color="auto"/>
            <w:bottom w:val="none" w:sz="0" w:space="0" w:color="auto"/>
            <w:right w:val="none" w:sz="0" w:space="0" w:color="auto"/>
          </w:divBdr>
        </w:div>
      </w:divsChild>
    </w:div>
    <w:div w:id="1440760990">
      <w:bodyDiv w:val="1"/>
      <w:marLeft w:val="0"/>
      <w:marRight w:val="0"/>
      <w:marTop w:val="0"/>
      <w:marBottom w:val="0"/>
      <w:divBdr>
        <w:top w:val="none" w:sz="0" w:space="0" w:color="auto"/>
        <w:left w:val="none" w:sz="0" w:space="0" w:color="auto"/>
        <w:bottom w:val="none" w:sz="0" w:space="0" w:color="auto"/>
        <w:right w:val="none" w:sz="0" w:space="0" w:color="auto"/>
      </w:divBdr>
      <w:divsChild>
        <w:div w:id="2012878368">
          <w:marLeft w:val="0"/>
          <w:marRight w:val="0"/>
          <w:marTop w:val="0"/>
          <w:marBottom w:val="0"/>
          <w:divBdr>
            <w:top w:val="none" w:sz="0" w:space="0" w:color="auto"/>
            <w:left w:val="none" w:sz="0" w:space="0" w:color="auto"/>
            <w:bottom w:val="none" w:sz="0" w:space="0" w:color="auto"/>
            <w:right w:val="none" w:sz="0" w:space="0" w:color="auto"/>
          </w:divBdr>
        </w:div>
      </w:divsChild>
    </w:div>
    <w:div w:id="2015447921">
      <w:bodyDiv w:val="1"/>
      <w:marLeft w:val="0"/>
      <w:marRight w:val="0"/>
      <w:marTop w:val="0"/>
      <w:marBottom w:val="0"/>
      <w:divBdr>
        <w:top w:val="none" w:sz="0" w:space="0" w:color="auto"/>
        <w:left w:val="none" w:sz="0" w:space="0" w:color="auto"/>
        <w:bottom w:val="none" w:sz="0" w:space="0" w:color="auto"/>
        <w:right w:val="none" w:sz="0" w:space="0" w:color="auto"/>
      </w:divBdr>
      <w:divsChild>
        <w:div w:id="330062100">
          <w:marLeft w:val="0"/>
          <w:marRight w:val="0"/>
          <w:marTop w:val="0"/>
          <w:marBottom w:val="0"/>
          <w:divBdr>
            <w:top w:val="none" w:sz="0" w:space="0" w:color="auto"/>
            <w:left w:val="none" w:sz="0" w:space="0" w:color="auto"/>
            <w:bottom w:val="none" w:sz="0" w:space="0" w:color="auto"/>
            <w:right w:val="none" w:sz="0" w:space="0" w:color="auto"/>
          </w:divBdr>
        </w:div>
      </w:divsChild>
    </w:div>
    <w:div w:id="2046709326">
      <w:bodyDiv w:val="1"/>
      <w:marLeft w:val="0"/>
      <w:marRight w:val="0"/>
      <w:marTop w:val="0"/>
      <w:marBottom w:val="0"/>
      <w:divBdr>
        <w:top w:val="none" w:sz="0" w:space="0" w:color="auto"/>
        <w:left w:val="none" w:sz="0" w:space="0" w:color="auto"/>
        <w:bottom w:val="none" w:sz="0" w:space="0" w:color="auto"/>
        <w:right w:val="none" w:sz="0" w:space="0" w:color="auto"/>
      </w:divBdr>
      <w:divsChild>
        <w:div w:id="169129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carleen rossing</dc:creator>
  <cp:keywords/>
  <dc:description/>
  <cp:lastModifiedBy>Jade van Dinter</cp:lastModifiedBy>
  <cp:revision>3</cp:revision>
  <dcterms:created xsi:type="dcterms:W3CDTF">2020-06-18T12:35:00Z</dcterms:created>
  <dcterms:modified xsi:type="dcterms:W3CDTF">2020-06-18T12:41:00Z</dcterms:modified>
</cp:coreProperties>
</file>